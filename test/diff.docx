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oldnew-title"/>
    <w:p>
      <w:pPr>
        <w:pStyle w:val="Heading1"/>
      </w:pPr>
      <w:del w:id="1" w:author="unknown" w:date="2020-09-11T07:34:16Z">
        <w:r>
          <w:delText xml:space="preserve">Old</w:delText>
        </w:r>
      </w:del>
      <w:ins w:id="1" w:author="unknown" w:date="2020-09-11T07:34:16Z">
        <w:r>
          <w:t xml:space="preserve">New</w:t>
        </w:r>
      </w:ins>
      <w:r>
        <w:t xml:space="preserve"> </w:t>
      </w:r>
      <w:r>
        <w:t xml:space="preserve">Title</w:t>
      </w:r>
    </w:p>
    <w:p>
      <w:pPr>
        <w:pStyle w:val="FirstParagraph"/>
      </w:pPr>
      <w:del w:id="2" w:author="unknown" w:date="2020-09-11T07:34:16Z">
        <w:r>
          <w:drawing>
            <wp:inline>
              <wp:extent cx="267128" cy="267128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minu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0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128" cy="267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del>
    </w:p>
    <w:p>
      <w:pPr>
        <w:pStyle w:val="BodyText"/>
      </w:pPr>
      <w:ins w:id="2" w:author="unknown" w:date="2020-09-11T07:34:16Z">
        <w:r>
          <w:drawing>
            <wp:inline>
              <wp:extent cx="267128" cy="267128"/>
              <wp:effectExtent b="0" l="0" r="0" t="0"/>
              <wp:docPr descr="image" title="" id="1" name="Picture"/>
              <a:graphic>
                <a:graphicData uri="http://schemas.openxmlformats.org/drawingml/2006/picture">
                  <pic:pic>
                    <pic:nvPicPr>
                      <pic:cNvPr descr="plu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2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67128" cy="26712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ins>
    </w:p>
    <w:p>
      <w:pPr>
        <w:numPr>
          <w:ilvl w:val="0"/>
          <w:numId w:val="1001"/>
        </w:numPr>
        <w:pStyle w:val="Compact"/>
      </w:pPr>
      <w:r>
        <w:t xml:space="preserve">Lorem ipsum dolor</w:t>
      </w:r>
      <w:r>
        <w:t xml:space="preserve"> </w:t>
      </w:r>
      <w:ins w:id="3" w:author="unknown" w:date="2020-09-11T07:34:16Z">
        <w:r>
          <w:t xml:space="preserve">sit</w:t>
        </w:r>
        <w:r>
          <w:t xml:space="preserve"> </w:t>
        </w:r>
      </w:ins>
      <w:r>
        <w:t xml:space="preserve">amet</w:t>
      </w:r>
    </w:p>
    <w:p>
      <w:pPr>
        <w:numPr>
          <w:ilvl w:val="0"/>
          <w:numId w:val="1001"/>
        </w:numPr>
        <w:pStyle w:val="Compact"/>
      </w:pPr>
      <w:ins w:id="4" w:author="unknown" w:date="2020-09-11T07:34:16Z">
        <w:hyperlink r:id="rId22">
          <w:r>
            <w:rPr>
              <w:rStyle w:val="Hyperlink"/>
            </w:rPr>
            <w:t xml:space="preserve">consectetur adipiscing</w:t>
          </w:r>
          <w:r>
            <w:rPr>
              <w:rStyle w:val="Hyperlink"/>
            </w:rPr>
            <w:t xml:space="preserve"> </w:t>
          </w:r>
          <w:r>
            <w:rPr>
              <w:rStyle w:val="Hyperlink"/>
            </w:rPr>
            <w:t xml:space="preserve">elit</w:t>
          </w:r>
        </w:hyperlink>
      </w:ins>
    </w:p>
    <w:p>
      <w:pPr>
        <w:numPr>
          <w:ilvl w:val="0"/>
          <w:numId w:val="1001"/>
        </w:numPr>
        <w:pStyle w:val="Compact"/>
      </w:pPr>
      <w:r>
        <w:t xml:space="preserve">Lorem</w:t>
      </w:r>
      <w:del w:id="3" w:author="unknown" w:date="2020-09-11T07:34:16Z">
        <w:r>
          <w:delText xml:space="preserve"> </w:delText>
        </w:r>
        <w:r>
          <w:delText xml:space="preserve">ipsum</w:delText>
        </w:r>
      </w:del>
      <w:r>
        <w:t xml:space="preserve"> </w:t>
      </w:r>
      <w:r>
        <w:t xml:space="preserve">dolor sit amet</w:t>
      </w:r>
    </w:p>
    <w:p>
      <w:pPr>
        <w:pStyle w:val="FirstParagraph"/>
      </w:pPr>
      <w:r>
        <w:t xml:space="preserve">I really love</w:t>
      </w:r>
      <w:r>
        <w:t xml:space="preserve"> </w:t>
      </w:r>
      <w:r>
        <w:rPr>
          <w:i/>
        </w:rPr>
        <w:t xml:space="preserve">italic</w:t>
      </w:r>
      <w:r>
        <w:rPr>
          <w:i/>
        </w:rPr>
        <w:t xml:space="preserve"> </w:t>
      </w:r>
      <w:del w:id="4" w:author="unknown" w:date="2020-09-11T07:34:16Z">
        <w:r>
          <w:rPr>
            <w:i/>
          </w:rPr>
          <w:delText xml:space="preserve">fonts</w:delText>
        </w:r>
      </w:del>
      <w:ins w:id="5" w:author="unknown" w:date="2020-09-11T07:34:16Z">
        <w:r>
          <w:rPr>
            <w:i/>
          </w:rPr>
          <w:t xml:space="preserve">font-styles</w:t>
        </w:r>
      </w:ins>
      <w:r>
        <w:t xml:space="preserve"> </w:t>
      </w:r>
      <w:del w:id="5" w:author="unknown" w:date="2020-09-11T07:34:16Z">
        <w:r>
          <w:delText xml:space="preserve">here.</w:delText>
        </w:r>
      </w:del>
      <w:ins w:id="6" w:author="unknown" w:date="2020-09-11T07:34:16Z">
        <w:r>
          <w:t xml:space="preserve">there.</w:t>
        </w:r>
      </w:ins>
    </w:p>
    <w:p>
      <w:pPr>
        <w:pStyle w:val="SourceCode"/>
      </w:pPr>
      <w:r>
        <w:rPr>
          <w:rStyle w:val="NormalTok"/>
        </w:rPr>
        <w:t xml:space="preserve"> print("Hello")</w:t>
      </w:r>
      <w:r>
        <w:br/>
      </w:r>
      <w:r>
        <w:rPr>
          <w:rStyle w:val="StringTok"/>
        </w:rPr>
        <w:t xml:space="preserve">-print("world.")</w:t>
      </w:r>
      <w:r>
        <w:br/>
      </w:r>
      <w:r>
        <w:rPr>
          <w:rStyle w:val="VariableTok"/>
        </w:rPr>
        <w:t xml:space="preserve">+print("world!")</w:t>
      </w:r>
      <w:r>
        <w:br/>
      </w:r>
      <w:r>
        <w:rPr>
          <w:rStyle w:val="NormalTok"/>
        </w:rPr>
        <w:t xml:space="preserve"> print("Lorem ipsum dolor sit amet, consectetur adipiscing elit, sed do eiusmod tempor incididunt")</w:t>
      </w:r>
    </w:p>
    <w:p>
      <w:pPr>
        <w:pStyle w:val="FirstParagraph"/>
      </w:pPr>
      <w:r>
        <w:t xml:space="preserve">Don’t go around saying</w:t>
      </w:r>
      <w:r>
        <w:t xml:space="preserve"> </w:t>
      </w:r>
      <w:del w:id="6" w:author="unknown" w:date="2020-09-11T07:34:16Z">
        <w:r>
          <w:delText xml:space="preserve">to people that</w:delText>
        </w:r>
        <w:r>
          <w:delText xml:space="preserve"> </w:delText>
        </w:r>
      </w:del>
      <w:r>
        <w:t xml:space="preserve">the world owes you a</w:t>
      </w:r>
      <w:r>
        <w:t xml:space="preserve"> </w:t>
      </w:r>
      <w:r>
        <w:t xml:space="preserve">living. The world owes you nothing. It was here first.</w:t>
      </w:r>
      <w:r>
        <w:t xml:space="preserve"> </w:t>
      </w:r>
      <w:del w:id="7" w:author="unknown" w:date="2020-09-11T07:34:16Z">
        <w:r>
          <w:delText xml:space="preserve">One</w:delText>
        </w:r>
      </w:del>
      <w:ins w:id="7" w:author="unknown" w:date="2020-09-11T07:34:16Z">
        <w:r>
          <w:t xml:space="preserve">Only</w:t>
        </w:r>
        <w:r>
          <w:t xml:space="preserve"> </w:t>
        </w:r>
        <w:r>
          <w:t xml:space="preserve">one</w:t>
        </w:r>
      </w:ins>
      <w:r>
        <w:t xml:space="preserve"> </w:t>
      </w:r>
      <w:r>
        <w:t xml:space="preserve">thing is impossible for God: To find</w:t>
      </w:r>
      <w:ins w:id="8" w:author="unknown" w:date="2020-09-11T07:34:16Z">
        <w:r>
          <w:t xml:space="preserve"> </w:t>
        </w:r>
        <w:r>
          <w:t xml:space="preserve">any</w:t>
        </w:r>
      </w:ins>
      <w:r>
        <w:t xml:space="preserve"> </w:t>
      </w:r>
      <w:r>
        <w:t xml:space="preserve">sense in any</w:t>
      </w:r>
      <w:r>
        <w:t xml:space="preserve"> </w:t>
      </w:r>
      <w:r>
        <w:t xml:space="preserve">copyright law on the planet. Truth is stranger than fiction, but it is</w:t>
      </w:r>
      <w:r>
        <w:t xml:space="preserve"> </w:t>
      </w:r>
      <w:r>
        <w:t xml:space="preserve">because Fiction is obliged to stick to possibilities; Truth isn’t.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fffff"/>
    </w:pPr>
  </w:style>
  <w:style w:type="character" w:customStyle="1" w:styleId="KeywordTok">
    <w:name w:val="KeywordTok"/>
    <w:basedOn w:val="VerbatimChar"/>
    <w:rPr>
      <w:color w:val="1f1c1b"/>
      <w:shd w:val="clear" w:fill="ffffff"/>
      <w:b/>
    </w:rPr>
  </w:style>
  <w:style w:type="character" w:customStyle="1" w:styleId="DataTypeTok">
    <w:name w:val="DataTypeTok"/>
    <w:basedOn w:val="VerbatimChar"/>
    <w:rPr>
      <w:color w:val="0057ae"/>
      <w:shd w:val="clear" w:fill="ffffff"/>
    </w:rPr>
  </w:style>
  <w:style w:type="character" w:customStyle="1" w:styleId="DecValTok">
    <w:name w:val="DecValTok"/>
    <w:basedOn w:val="VerbatimChar"/>
    <w:rPr>
      <w:color w:val="b08000"/>
      <w:shd w:val="clear" w:fill="ffffff"/>
    </w:rPr>
  </w:style>
  <w:style w:type="character" w:customStyle="1" w:styleId="BaseNTok">
    <w:name w:val="BaseNTok"/>
    <w:basedOn w:val="VerbatimChar"/>
    <w:rPr>
      <w:color w:val="b08000"/>
      <w:shd w:val="clear" w:fill="ffffff"/>
    </w:rPr>
  </w:style>
  <w:style w:type="character" w:customStyle="1" w:styleId="FloatTok">
    <w:name w:val="FloatTok"/>
    <w:basedOn w:val="VerbatimChar"/>
    <w:rPr>
      <w:color w:val="b08000"/>
      <w:shd w:val="clear" w:fill="ffffff"/>
    </w:rPr>
  </w:style>
  <w:style w:type="character" w:customStyle="1" w:styleId="ConstantTok">
    <w:name w:val="ConstantTok"/>
    <w:basedOn w:val="VerbatimChar"/>
    <w:rPr>
      <w:color w:val="aa5500"/>
      <w:shd w:val="clear" w:fill="ffffff"/>
    </w:rPr>
  </w:style>
  <w:style w:type="character" w:customStyle="1" w:styleId="CharTok">
    <w:name w:val="CharTok"/>
    <w:basedOn w:val="VerbatimChar"/>
    <w:rPr>
      <w:color w:val="924c9d"/>
      <w:shd w:val="clear" w:fill="ffffff"/>
    </w:rPr>
  </w:style>
  <w:style w:type="character" w:customStyle="1" w:styleId="SpecialCharTok">
    <w:name w:val="SpecialCharTok"/>
    <w:basedOn w:val="VerbatimChar"/>
    <w:rPr>
      <w:color w:val="3daee9"/>
      <w:shd w:val="clear" w:fill="ffffff"/>
    </w:rPr>
  </w:style>
  <w:style w:type="character" w:customStyle="1" w:styleId="StringTok">
    <w:name w:val="StringTok"/>
    <w:basedOn w:val="VerbatimChar"/>
    <w:rPr>
      <w:color w:val="bf0303"/>
      <w:shd w:val="clear" w:fill="ffffff"/>
    </w:rPr>
  </w:style>
  <w:style w:type="character" w:customStyle="1" w:styleId="VerbatimStringTok">
    <w:name w:val="VerbatimStringTok"/>
    <w:basedOn w:val="VerbatimChar"/>
    <w:rPr>
      <w:color w:val="bf0303"/>
      <w:shd w:val="clear" w:fill="ffffff"/>
    </w:rPr>
  </w:style>
  <w:style w:type="character" w:customStyle="1" w:styleId="SpecialStringTok">
    <w:name w:val="SpecialStringTok"/>
    <w:basedOn w:val="VerbatimChar"/>
    <w:rPr>
      <w:color w:val="ff5500"/>
      <w:shd w:val="clear" w:fill="ffffff"/>
    </w:rPr>
  </w:style>
  <w:style w:type="character" w:customStyle="1" w:styleId="ImportTok">
    <w:name w:val="ImportTok"/>
    <w:basedOn w:val="VerbatimChar"/>
    <w:rPr>
      <w:color w:val="ff5500"/>
      <w:shd w:val="clear" w:fill="ffffff"/>
    </w:rPr>
  </w:style>
  <w:style w:type="character" w:customStyle="1" w:styleId="CommentTok">
    <w:name w:val="CommentTok"/>
    <w:basedOn w:val="VerbatimChar"/>
    <w:rPr>
      <w:color w:val="898887"/>
      <w:shd w:val="clear" w:fill="ffffff"/>
    </w:rPr>
  </w:style>
  <w:style w:type="character" w:customStyle="1" w:styleId="DocumentationTok">
    <w:name w:val="DocumentationTok"/>
    <w:basedOn w:val="VerbatimChar"/>
    <w:rPr>
      <w:color w:val="607880"/>
      <w:shd w:val="clear" w:fill="ffffff"/>
    </w:rPr>
  </w:style>
  <w:style w:type="character" w:customStyle="1" w:styleId="AnnotationTok">
    <w:name w:val="AnnotationTok"/>
    <w:basedOn w:val="VerbatimChar"/>
    <w:rPr>
      <w:color w:val="ca60ca"/>
      <w:shd w:val="clear" w:fill="ffffff"/>
    </w:rPr>
  </w:style>
  <w:style w:type="character" w:customStyle="1" w:styleId="CommentVarTok">
    <w:name w:val="CommentVarTok"/>
    <w:basedOn w:val="VerbatimChar"/>
    <w:rPr>
      <w:color w:val="0095ff"/>
      <w:shd w:val="clear" w:fill="ffffff"/>
    </w:rPr>
  </w:style>
  <w:style w:type="character" w:customStyle="1" w:styleId="OtherTok">
    <w:name w:val="OtherTok"/>
    <w:basedOn w:val="VerbatimChar"/>
    <w:rPr>
      <w:color w:val="006e28"/>
      <w:shd w:val="clear" w:fill="ffffff"/>
    </w:rPr>
  </w:style>
  <w:style w:type="character" w:customStyle="1" w:styleId="FunctionTok">
    <w:name w:val="FunctionTok"/>
    <w:basedOn w:val="VerbatimChar"/>
    <w:rPr>
      <w:color w:val="644a9b"/>
      <w:shd w:val="clear" w:fill="ffffff"/>
    </w:rPr>
  </w:style>
  <w:style w:type="character" w:customStyle="1" w:styleId="VariableTok">
    <w:name w:val="VariableTok"/>
    <w:basedOn w:val="VerbatimChar"/>
    <w:rPr>
      <w:color w:val="0057ae"/>
      <w:shd w:val="clear" w:fill="ffffff"/>
    </w:rPr>
  </w:style>
  <w:style w:type="character" w:customStyle="1" w:styleId="ControlFlowTok">
    <w:name w:val="ControlFlowTok"/>
    <w:basedOn w:val="VerbatimChar"/>
    <w:rPr>
      <w:color w:val="1f1c1b"/>
      <w:shd w:val="clear" w:fill="ffffff"/>
      <w:b/>
    </w:rPr>
  </w:style>
  <w:style w:type="character" w:customStyle="1" w:styleId="OperatorTok">
    <w:name w:val="OperatorTok"/>
    <w:basedOn w:val="VerbatimChar"/>
    <w:rPr>
      <w:color w:val="1f1c1b"/>
      <w:shd w:val="clear" w:fill="ffffff"/>
    </w:rPr>
  </w:style>
  <w:style w:type="character" w:customStyle="1" w:styleId="BuiltInTok">
    <w:name w:val="BuiltInTok"/>
    <w:basedOn w:val="VerbatimChar"/>
    <w:rPr>
      <w:color w:val="644a9b"/>
      <w:shd w:val="clear" w:fill="ffffff"/>
      <w:b/>
    </w:rPr>
  </w:style>
  <w:style w:type="character" w:customStyle="1" w:styleId="ExtensionTok">
    <w:name w:val="ExtensionTok"/>
    <w:basedOn w:val="VerbatimChar"/>
    <w:rPr>
      <w:color w:val="0095ff"/>
      <w:shd w:val="clear" w:fill="ffffff"/>
      <w:b/>
    </w:rPr>
  </w:style>
  <w:style w:type="character" w:customStyle="1" w:styleId="PreprocessorTok">
    <w:name w:val="PreprocessorTok"/>
    <w:basedOn w:val="VerbatimChar"/>
    <w:rPr>
      <w:color w:val="006e28"/>
      <w:shd w:val="clear" w:fill="ffffff"/>
    </w:rPr>
  </w:style>
  <w:style w:type="character" w:customStyle="1" w:styleId="AttributeTok">
    <w:name w:val="AttributeTok"/>
    <w:basedOn w:val="VerbatimChar"/>
    <w:rPr>
      <w:color w:val="0057ae"/>
      <w:shd w:val="clear" w:fill="ffffff"/>
    </w:rPr>
  </w:style>
  <w:style w:type="character" w:customStyle="1" w:styleId="RegionMarkerTok">
    <w:name w:val="RegionMarkerTok"/>
    <w:basedOn w:val="VerbatimChar"/>
    <w:rPr>
      <w:color w:val="0057ae"/>
      <w:shd w:val="clear" w:fill="e0e9f8"/>
    </w:rPr>
  </w:style>
  <w:style w:type="character" w:customStyle="1" w:styleId="InformationTok">
    <w:name w:val="InformationTok"/>
    <w:basedOn w:val="VerbatimChar"/>
    <w:rPr>
      <w:color w:val="b08000"/>
      <w:shd w:val="clear" w:fill="ffffff"/>
    </w:rPr>
  </w:style>
  <w:style w:type="character" w:customStyle="1" w:styleId="WarningTok">
    <w:name w:val="WarningTok"/>
    <w:basedOn w:val="VerbatimChar"/>
    <w:rPr>
      <w:color w:val="bf0303"/>
      <w:shd w:val="clear" w:fill="ffffff"/>
    </w:rPr>
  </w:style>
  <w:style w:type="character" w:customStyle="1" w:styleId="AlertTok">
    <w:name w:val="AlertTok"/>
    <w:basedOn w:val="VerbatimChar"/>
    <w:rPr>
      <w:color w:val="bf0303"/>
      <w:shd w:val="clear" w:fill="f7e6e6"/>
      <w:b/>
    </w:rPr>
  </w:style>
  <w:style w:type="character" w:customStyle="1" w:styleId="ErrorTok">
    <w:name w:val="ErrorTok"/>
    <w:basedOn w:val="VerbatimChar"/>
    <w:rPr>
      <w:color w:val="bf0303"/>
      <w:shd w:val="clear" w:fill="ffffff"/>
      <w:u/>
    </w:rPr>
  </w:style>
  <w:style w:type="character" w:customStyle="1" w:styleId="NormalTok">
    <w:name w:val="NormalTok"/>
    <w:basedOn w:val="VerbatimChar"/>
    <w:rPr>
      <w:color w:val="1f1c1b"/>
      <w:shd w:val="clear" w:fill="ffffff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hyperlink" Id="rId22" Target="https://en.wikipedia.org/wiki/Lorem_ipsu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en.wikipedia.org/wiki/Lorem_ipsu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2020-09-11T07:34:16Z</dcterms:created>
  <dcterms:modified xsi:type="dcterms:W3CDTF">2020-09-11T07:34:16Z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